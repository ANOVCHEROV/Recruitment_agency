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4A2E3E" w:rsidP="004A2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 курсового проектирования</w:t>
      </w:r>
    </w:p>
    <w:p w:rsidR="004A2E3E" w:rsidRP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 xml:space="preserve">Студента гр. ИСТ-115 </w:t>
      </w:r>
      <w:proofErr w:type="spellStart"/>
      <w:r w:rsidRPr="004A2E3E">
        <w:rPr>
          <w:rFonts w:ascii="Times New Roman" w:hAnsi="Times New Roman" w:cs="Times New Roman"/>
          <w:sz w:val="28"/>
          <w:szCs w:val="32"/>
        </w:rPr>
        <w:t>Овчерова</w:t>
      </w:r>
      <w:proofErr w:type="spellEnd"/>
      <w:r w:rsidRPr="004A2E3E">
        <w:rPr>
          <w:rFonts w:ascii="Times New Roman" w:hAnsi="Times New Roman" w:cs="Times New Roman"/>
          <w:sz w:val="28"/>
          <w:szCs w:val="32"/>
        </w:rPr>
        <w:t xml:space="preserve"> Андрея</w:t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«Кадровое агентство»</w:t>
      </w:r>
    </w:p>
    <w:p w:rsidR="000F7EC6" w:rsidRDefault="000F7EC6" w:rsidP="000F7E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0F7EC6" w:rsidRDefault="000F7EC6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779DD">
        <w:rPr>
          <w:rFonts w:ascii="Times New Roman" w:hAnsi="Times New Roman" w:cs="Times New Roman"/>
          <w:sz w:val="28"/>
          <w:szCs w:val="32"/>
        </w:rPr>
        <w:t xml:space="preserve">В современном мире человеческие ресурсы являются главными в любой деятельности. Во всех крупных компаниях существуют </w:t>
      </w:r>
      <w:r w:rsidR="004779DD">
        <w:rPr>
          <w:rFonts w:ascii="Times New Roman" w:hAnsi="Times New Roman" w:cs="Times New Roman"/>
          <w:sz w:val="28"/>
          <w:szCs w:val="32"/>
          <w:lang w:val="en-US"/>
        </w:rPr>
        <w:t>HR</w:t>
      </w:r>
      <w:r w:rsidR="004779DD">
        <w:rPr>
          <w:rFonts w:ascii="Times New Roman" w:hAnsi="Times New Roman" w:cs="Times New Roman"/>
          <w:sz w:val="28"/>
          <w:szCs w:val="32"/>
        </w:rPr>
        <w:t xml:space="preserve"> отделы, созданные специально для поиска и найма сотрудников. Хороший работодатель готов платить своим работникам вдвое больше, чем его конкуренты. Однако поиск сотрудников оказывается весьма трудоемким процессом, который во многом состоит из тривиальной задачи обзвона потенциальных сотрудников с целью проведения первого телефонного собеседования. 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Как и любая другая тривиальная задача, процесс перебора кандидатов в сотрудники компании подлежит машинной автоматизации. Автоматизация этого процесса позволяет значительно снизить затраты на сотрудников, чьей задачей является перебор соискателей. </w:t>
      </w:r>
      <w:r w:rsidR="004E5C53">
        <w:rPr>
          <w:rFonts w:ascii="Times New Roman" w:hAnsi="Times New Roman" w:cs="Times New Roman"/>
          <w:sz w:val="28"/>
          <w:szCs w:val="32"/>
        </w:rPr>
        <w:t>Многие резюме соискателей буду доступны в несколько кликов компьютерной мышью, позволяя отфильтровать резюме по требуемым параметрам.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Поиск работы так же является проблемой современного мира. Пеший обход компаний в поисках вакантного места занимает много времени и является крайне неэффективным процессом. </w:t>
      </w:r>
    </w:p>
    <w:p w:rsidR="004E5C53" w:rsidRPr="004E5C53" w:rsidRDefault="004E5C53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Автоматизация процесса поиска вакансий позволит сэкономить большое количество времени для соискателя, а также повысит эффективность процесса поиска работы. Программная система «кадровое агентство» позволит предоставлять </w:t>
      </w:r>
      <w:r>
        <w:rPr>
          <w:rFonts w:ascii="Times New Roman" w:hAnsi="Times New Roman" w:cs="Times New Roman"/>
          <w:sz w:val="28"/>
          <w:szCs w:val="32"/>
          <w:lang w:val="en-US"/>
        </w:rPr>
        <w:t>HR</w:t>
      </w:r>
      <w:r w:rsidRPr="004E5C5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отделам компаний конструктивно составленное резюме соискателя, что позволит быстрее найти работу для соискателя.</w:t>
      </w: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A2E3E">
        <w:rPr>
          <w:rFonts w:ascii="Times New Roman" w:hAnsi="Times New Roman" w:cs="Times New Roman"/>
          <w:b/>
          <w:sz w:val="32"/>
          <w:szCs w:val="32"/>
        </w:rPr>
        <w:t>. Словарь предметной области</w:t>
      </w:r>
    </w:p>
    <w:p w:rsidR="004E5C53" w:rsidRDefault="004E5C5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7B5123">
        <w:rPr>
          <w:rFonts w:ascii="Times New Roman" w:hAnsi="Times New Roman" w:cs="Times New Roman"/>
          <w:sz w:val="28"/>
          <w:szCs w:val="32"/>
        </w:rPr>
        <w:t>Анкета</w:t>
      </w:r>
      <w:r w:rsidR="007B5123" w:rsidRPr="007B512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езюме, содержащее в себе данные о соискателе.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ФИО, текст. Содержит в себе фамилию, имя и отчество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Возраст, целое число. Количество полных лет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r w:rsidR="00334031">
        <w:rPr>
          <w:rFonts w:ascii="Times New Roman" w:hAnsi="Times New Roman" w:cs="Times New Roman"/>
          <w:sz w:val="28"/>
          <w:szCs w:val="32"/>
        </w:rPr>
        <w:t>Область деятельности, текст. Желаемая область деятельности.</w:t>
      </w:r>
    </w:p>
    <w:p w:rsidR="00334031" w:rsidRDefault="00334031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Опыт, набор пар значений текст-целое число. Опыт работы соискателя.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 Дата публикации, дата. Содержит дату публикации или последней правки анкеты.</w:t>
      </w:r>
    </w:p>
    <w:p w:rsidR="00991AE6" w:rsidRDefault="00991AE6" w:rsidP="004E5C53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6. Общая информация, текст. Содержит общее описание себя соискателем.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Вакансия 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н</w:t>
      </w:r>
      <w:r>
        <w:rPr>
          <w:rFonts w:ascii="Times New Roman" w:hAnsi="Times New Roman" w:cs="Times New Roman"/>
          <w:sz w:val="28"/>
          <w:szCs w:val="32"/>
        </w:rPr>
        <w:t>абор информации, содержит сведения о предлагаемой работе.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Дата публикации, дата. Содержит дату публикации или последней правки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Заголовок, текст. Краткое обозначение предлагаемой работы.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 Нижний возрастной порог, целое число. Минимальный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Верхний возрастной порог, целое число. Максимальный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 Минимальный опыт работы, целое число. </w:t>
      </w:r>
      <w:r w:rsidR="00991AE6">
        <w:rPr>
          <w:rFonts w:ascii="Times New Roman" w:hAnsi="Times New Roman" w:cs="Times New Roman"/>
          <w:sz w:val="28"/>
          <w:szCs w:val="32"/>
        </w:rPr>
        <w:t>Минимальный опыт работы соискателя в данной сфере деятельности в годах.</w:t>
      </w:r>
    </w:p>
    <w:p w:rsidR="00991AE6" w:rsidRPr="00334031" w:rsidRDefault="00991AE6" w:rsidP="00334031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6. Общая информация, текст. Содержит общее описание вакансии.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Соискатель – ч</w:t>
      </w:r>
      <w:r>
        <w:rPr>
          <w:rFonts w:ascii="Times New Roman" w:hAnsi="Times New Roman" w:cs="Times New Roman"/>
          <w:sz w:val="28"/>
          <w:szCs w:val="32"/>
        </w:rPr>
        <w:t>еловек, желающий найти работу.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вакансии, создает анкету, правит анкету, удаляет анкету.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Работодатель –</w:t>
      </w:r>
      <w:r w:rsidRPr="007B5123">
        <w:rPr>
          <w:rFonts w:ascii="Times New Roman" w:hAnsi="Times New Roman" w:cs="Times New Roman"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л</w:t>
      </w:r>
      <w:r>
        <w:rPr>
          <w:rFonts w:ascii="Times New Roman" w:hAnsi="Times New Roman" w:cs="Times New Roman"/>
          <w:sz w:val="28"/>
          <w:szCs w:val="32"/>
        </w:rPr>
        <w:t>ицо, юридическое или физическое, желающее найти новых сотрудников.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анкеты, создает вакансии, правит вакансии, удаляет вакансии.</w:t>
      </w:r>
    </w:p>
    <w:p w:rsidR="00334031" w:rsidRDefault="00991AE6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Название, текст. Название компании.</w:t>
      </w:r>
    </w:p>
    <w:p w:rsidR="00991AE6" w:rsidRPr="00334031" w:rsidRDefault="00991AE6" w:rsidP="00991AE6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Описание, текст. Краткое описание деятельности компании.</w:t>
      </w:r>
    </w:p>
    <w:p w:rsidR="000F7EC6" w:rsidRDefault="000F7EC6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4A2E3E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администрирующий сайт. Просматривает анкеты и вакансии на предмет нарушения правил сайта. При обнаружении нарушения удаляет вакансию</w:t>
      </w:r>
      <w:r w:rsidRPr="007B5123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</w:rPr>
        <w:t>анкету.</w:t>
      </w:r>
    </w:p>
    <w:p w:rsid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2. Работодатель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занимающийся поиском сотрудников. Создает вакансии. Просматривает опубликованные резюме соискателей.</w:t>
      </w:r>
    </w:p>
    <w:p w:rsidR="00F044B3" w:rsidRDefault="00F044B3" w:rsidP="004A2E3E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Соискатель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желающий найти работу. Создает свою анкету для демонстрации работодателям. Просматривает созданные работодателями вакансии.</w:t>
      </w: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87C8C">
        <w:rPr>
          <w:rFonts w:ascii="Times New Roman" w:hAnsi="Times New Roman" w:cs="Times New Roman"/>
          <w:b/>
          <w:sz w:val="32"/>
          <w:szCs w:val="32"/>
        </w:rPr>
        <w:t>Спецификация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 прецедентов</w:t>
      </w:r>
    </w:p>
    <w:p w:rsidR="004A2E3E" w:rsidRPr="0001376A" w:rsidRDefault="00F54EBC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4A2E3E"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4A2E3E">
        <w:rPr>
          <w:rFonts w:ascii="Times New Roman" w:hAnsi="Times New Roman" w:cs="Times New Roman"/>
          <w:sz w:val="28"/>
        </w:rPr>
        <w:t>«Разместить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соискатель, данный пользователь не должен иметь уже опубликованных анкет.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0" w:author="Василий Петров" w:date="2017-10-11T09:26:00Z">
        <w:r w:rsidDel="007B5123">
          <w:rPr>
            <w:rFonts w:ascii="Times New Roman" w:hAnsi="Times New Roman" w:cs="Times New Roman"/>
            <w:sz w:val="28"/>
          </w:rPr>
          <w:delText>о</w:delText>
        </w:r>
      </w:del>
      <w:del w:id="1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тправить анкету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шаблон анкеты, заполняет данные о себе в соответствующие поля. После заполнения соискатель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Соискатель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2" w:author="Василий Петров" w:date="2017-10-11T09:38:00Z">
        <w:r w:rsidDel="00A922E0">
          <w:rPr>
            <w:rFonts w:ascii="Times New Roman" w:hAnsi="Times New Roman" w:cs="Times New Roman"/>
            <w:sz w:val="28"/>
          </w:rPr>
          <w:delText xml:space="preserve">если все необходимые поля заполнены, </w:delText>
        </w:r>
      </w:del>
      <w:r>
        <w:rPr>
          <w:rFonts w:ascii="Times New Roman" w:hAnsi="Times New Roman" w:cs="Times New Roman"/>
          <w:sz w:val="28"/>
        </w:rPr>
        <w:t>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«Разместить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работодатель.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3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отправить вакансию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шаблон вакансии, заполняет данные о размещаемой вакансии в соответствующие поля. После заполнения работодатель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Работодатель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4" w:author="Василий Петров" w:date="2017-10-11T09:37:00Z">
        <w:r w:rsidDel="00A922E0">
          <w:rPr>
            <w:rFonts w:ascii="Times New Roman" w:hAnsi="Times New Roman" w:cs="Times New Roman"/>
            <w:sz w:val="28"/>
          </w:rPr>
          <w:delText xml:space="preserve">если все необходимые поля заполнены, </w:delText>
        </w:r>
      </w:del>
      <w:r>
        <w:rPr>
          <w:rFonts w:ascii="Times New Roman" w:hAnsi="Times New Roman" w:cs="Times New Roman"/>
          <w:sz w:val="28"/>
        </w:rPr>
        <w:t>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del w:id="5" w:author="Василий Петров" w:date="2017-10-11T09:33:00Z">
        <w:r w:rsidDel="00A922E0">
          <w:rPr>
            <w:rFonts w:ascii="Times New Roman" w:hAnsi="Times New Roman" w:cs="Times New Roman"/>
            <w:sz w:val="28"/>
          </w:rPr>
          <w:delText>действующее лицо должно быть авторизированно в системе как работодатель</w:delText>
        </w:r>
        <w:r w:rsidR="00787C8C" w:rsidDel="00A922E0">
          <w:rPr>
            <w:rFonts w:ascii="Times New Roman" w:hAnsi="Times New Roman" w:cs="Times New Roman"/>
            <w:sz w:val="28"/>
          </w:rPr>
          <w:delText xml:space="preserve"> или администратор</w:delText>
        </w:r>
        <w:r w:rsidDel="00A922E0">
          <w:rPr>
            <w:rFonts w:ascii="Times New Roman" w:hAnsi="Times New Roman" w:cs="Times New Roman"/>
            <w:sz w:val="28"/>
          </w:rPr>
          <w:delText>.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6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искать анкету</w:delText>
        </w:r>
      </w:del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окно поиска соискателей, заполняет необходимые ему критерии поиска и жмет кнопку «Найти»</w:t>
      </w:r>
      <w:ins w:id="7" w:author="Василий Петров" w:date="2017-10-11T09:36:00Z">
        <w:r w:rsidR="00A922E0">
          <w:rPr>
            <w:rFonts w:ascii="Times New Roman" w:hAnsi="Times New Roman" w:cs="Times New Roman"/>
            <w:sz w:val="28"/>
          </w:rPr>
          <w:t>, вызывается прецедент «подобрать анкету»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Постусловие: </w:t>
      </w:r>
      <w:del w:id="8" w:author="Василий Петров" w:date="2017-10-11T09:32:00Z">
        <w:r w:rsidDel="007B5123">
          <w:rPr>
            <w:rFonts w:ascii="Times New Roman" w:hAnsi="Times New Roman" w:cs="Times New Roman"/>
            <w:sz w:val="28"/>
          </w:rPr>
          <w:delText>заполнены все необходимые для поиска поля</w:delText>
        </w:r>
      </w:del>
      <w:ins w:id="9" w:author="Василий Петров" w:date="2017-10-11T09:36:00Z">
        <w:r w:rsidR="00A922E0">
          <w:rPr>
            <w:rFonts w:ascii="Times New Roman" w:hAnsi="Times New Roman" w:cs="Times New Roman"/>
            <w:sz w:val="28"/>
          </w:rPr>
          <w:t>пользователю выводится список подходящих анкет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–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0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искать вакансию</w:delText>
        </w:r>
      </w:del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окно поиска вакансий, вводит необходимые критерии в соответствующие поля, жмет кнопку «Найти»</w:t>
      </w:r>
      <w:ins w:id="11" w:author="Василий Петров" w:date="2017-10-11T09:37:00Z">
        <w:r w:rsidR="00A922E0">
          <w:rPr>
            <w:rFonts w:ascii="Times New Roman" w:hAnsi="Times New Roman" w:cs="Times New Roman"/>
            <w:sz w:val="28"/>
          </w:rPr>
          <w:t>, вызывается прецедент «подобрать вакансию»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12" w:author="Василий Петров" w:date="2017-10-11T09:35:00Z">
        <w:r w:rsidDel="00A922E0">
          <w:rPr>
            <w:rFonts w:ascii="Times New Roman" w:hAnsi="Times New Roman" w:cs="Times New Roman"/>
            <w:sz w:val="28"/>
          </w:rPr>
          <w:delText>заполнены все необходимые для поиска поля</w:delText>
        </w:r>
      </w:del>
      <w:ins w:id="13" w:author="Василий Петров" w:date="2017-10-11T09:35:00Z">
        <w:r w:rsidR="00A922E0">
          <w:rPr>
            <w:rFonts w:ascii="Times New Roman" w:hAnsi="Times New Roman" w:cs="Times New Roman"/>
            <w:sz w:val="28"/>
          </w:rPr>
          <w:t>пользователю выводится список подходящих вакансий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вакансии»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del w:id="14" w:author="Василий Петров" w:date="2017-10-11T09:33:00Z">
        <w:r w:rsidDel="00A922E0">
          <w:rPr>
            <w:rFonts w:ascii="Times New Roman" w:hAnsi="Times New Roman" w:cs="Times New Roman"/>
            <w:sz w:val="28"/>
          </w:rPr>
          <w:delText xml:space="preserve">все поля должны быть заполнены. 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вакансию»</w:t>
      </w:r>
      <w:r w:rsidR="00F54EBC">
        <w:rPr>
          <w:rFonts w:ascii="Times New Roman" w:hAnsi="Times New Roman" w:cs="Times New Roman"/>
          <w:sz w:val="28"/>
        </w:rPr>
        <w:t>, прецедент «Изменить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5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подобрать вакансию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вакансии из базы данных согласно критериям, указанным в прецеденте «Выбрать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вакансии не найдены.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16" w:author="Василий Петров" w:date="2017-10-11T09:34:00Z">
        <w:r w:rsidDel="00A922E0">
          <w:rPr>
            <w:rFonts w:ascii="Times New Roman" w:hAnsi="Times New Roman" w:cs="Times New Roman"/>
            <w:sz w:val="28"/>
          </w:rPr>
          <w:delText>Соискатель изменяет критерии поиска и ищет снова, либо прекращает поиск</w:delText>
        </w:r>
      </w:del>
      <w:ins w:id="17" w:author="Василий Петров" w:date="2017-10-11T09:34:00Z">
        <w:r w:rsidR="00A922E0">
          <w:rPr>
            <w:rFonts w:ascii="Times New Roman" w:hAnsi="Times New Roman" w:cs="Times New Roman"/>
            <w:sz w:val="28"/>
          </w:rPr>
          <w:t>Перезапуск прецедента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вакансия, соискатель пользуется контактными данными, указанными в вакансии</w:t>
      </w:r>
      <w:r w:rsidR="00CB39A8">
        <w:rPr>
          <w:rFonts w:ascii="Times New Roman" w:hAnsi="Times New Roman" w:cs="Times New Roman"/>
          <w:sz w:val="28"/>
        </w:rPr>
        <w:t>, для сценария изменения вакансии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все поля должны быть заполнены.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анкету»</w:t>
      </w:r>
      <w:r w:rsidR="00CB39A8">
        <w:rPr>
          <w:rFonts w:ascii="Times New Roman" w:hAnsi="Times New Roman" w:cs="Times New Roman"/>
          <w:sz w:val="28"/>
        </w:rPr>
        <w:t>, прецедент «Изменить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8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подобрать анкету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анкеты из базы данных согласно критериям, указанным в прецеденте «Выбрать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анкеты не найдены.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19" w:author="Василий Петров" w:date="2017-10-11T09:34:00Z">
        <w:r w:rsidDel="00A922E0">
          <w:rPr>
            <w:rFonts w:ascii="Times New Roman" w:hAnsi="Times New Roman" w:cs="Times New Roman"/>
            <w:sz w:val="28"/>
          </w:rPr>
          <w:delText>Работодатель изменяет критерии поиска и ищет снова, либо прекращает поиск</w:delText>
        </w:r>
      </w:del>
      <w:ins w:id="20" w:author="Василий Петров" w:date="2017-10-11T09:34:00Z">
        <w:r w:rsidR="00A922E0">
          <w:rPr>
            <w:rFonts w:ascii="Times New Roman" w:hAnsi="Times New Roman" w:cs="Times New Roman"/>
            <w:sz w:val="28"/>
          </w:rPr>
          <w:t>Перезапуск прецедента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анкета, работодатель пользуется контактными данными, указанными в анкете</w:t>
      </w:r>
      <w:r w:rsidR="00CB39A8">
        <w:rPr>
          <w:rFonts w:ascii="Times New Roman" w:hAnsi="Times New Roman" w:cs="Times New Roman"/>
          <w:sz w:val="28"/>
        </w:rPr>
        <w:t>, для сценария изменения анкеты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Pr="00E82996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«Авторизация»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не авторизован.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1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авторизация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вводит верную комбинацию логин-пароль.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заново вводит данные для авторизации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22" w:author="Василий Петров" w:date="2017-10-11T09:30:00Z">
        <w:r w:rsidDel="007B5123">
          <w:rPr>
            <w:rFonts w:ascii="Times New Roman" w:hAnsi="Times New Roman" w:cs="Times New Roman"/>
            <w:sz w:val="28"/>
          </w:rPr>
          <w:delText xml:space="preserve">если введена правильная комбинация логин-пароль, </w:delText>
        </w:r>
      </w:del>
      <w:r>
        <w:rPr>
          <w:rFonts w:ascii="Times New Roman" w:hAnsi="Times New Roman" w:cs="Times New Roman"/>
          <w:sz w:val="28"/>
        </w:rPr>
        <w:t>пользователь наделяется соответствующими правами.</w:t>
      </w:r>
    </w:p>
    <w:p w:rsidR="00CB39A8" w:rsidRDefault="00CB39A8"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анкету»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соискатель.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3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Изменение анкеты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находит свою анкету и изменяет данные в анкете.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>обновленные данные анкеты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Изменить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 xml:space="preserve">пользователь должен быть </w:t>
      </w:r>
      <w:r>
        <w:rPr>
          <w:rFonts w:ascii="Times New Roman" w:hAnsi="Times New Roman" w:cs="Times New Roman"/>
          <w:sz w:val="28"/>
        </w:rPr>
        <w:t>авторизован</w:t>
      </w:r>
      <w:r w:rsidR="00787C8C">
        <w:rPr>
          <w:rFonts w:ascii="Times New Roman" w:hAnsi="Times New Roman" w:cs="Times New Roman"/>
          <w:sz w:val="28"/>
        </w:rPr>
        <w:t>, как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4" w:author="Василий Петров" w:date="2017-10-11T09:27:00Z">
        <w:r w:rsidR="00787C8C" w:rsidDel="007B5123">
          <w:rPr>
            <w:rFonts w:ascii="Times New Roman" w:hAnsi="Times New Roman" w:cs="Times New Roman"/>
            <w:sz w:val="28"/>
          </w:rPr>
          <w:delText>Изменение вакансии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87C8C">
        <w:rPr>
          <w:rFonts w:ascii="Times New Roman" w:hAnsi="Times New Roman" w:cs="Times New Roman"/>
          <w:sz w:val="28"/>
        </w:rPr>
        <w:t>Работодатель находит свою вакансию и изменяет данные о вакансии</w:t>
      </w:r>
      <w:r>
        <w:rPr>
          <w:rFonts w:ascii="Times New Roman" w:hAnsi="Times New Roman" w:cs="Times New Roman"/>
          <w:sz w:val="28"/>
        </w:rPr>
        <w:t>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Постусловие:</w:t>
      </w:r>
      <w:r w:rsidR="00787C8C">
        <w:rPr>
          <w:rFonts w:ascii="Times New Roman" w:hAnsi="Times New Roman" w:cs="Times New Roman"/>
          <w:sz w:val="28"/>
        </w:rPr>
        <w:t xml:space="preserve"> обновленные данные о вакансии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>пользователь должен быть</w:t>
      </w:r>
      <w:r>
        <w:rPr>
          <w:rFonts w:ascii="Times New Roman" w:hAnsi="Times New Roman" w:cs="Times New Roman"/>
          <w:sz w:val="28"/>
        </w:rPr>
        <w:t xml:space="preserve"> авторизован</w:t>
      </w:r>
      <w:r w:rsidR="00787C8C">
        <w:rPr>
          <w:rFonts w:ascii="Times New Roman" w:hAnsi="Times New Roman" w:cs="Times New Roman"/>
          <w:sz w:val="28"/>
        </w:rPr>
        <w:t>, как администратор или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администратор, 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5" w:author="Василий Петров" w:date="2017-10-11T09:27:00Z">
        <w:r w:rsidR="00787C8C" w:rsidDel="007B5123">
          <w:rPr>
            <w:rFonts w:ascii="Times New Roman" w:hAnsi="Times New Roman" w:cs="Times New Roman"/>
            <w:sz w:val="28"/>
          </w:rPr>
          <w:delText>удаление вакансии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26" w:author="Василий Петров" w:date="2017-10-11T09:29:00Z">
        <w:r w:rsidR="00787C8C" w:rsidDel="007B5123">
          <w:rPr>
            <w:rFonts w:ascii="Times New Roman" w:hAnsi="Times New Roman" w:cs="Times New Roman"/>
            <w:sz w:val="28"/>
          </w:rPr>
          <w:delText xml:space="preserve">Администратор </w:delText>
        </w:r>
      </w:del>
      <w:ins w:id="27" w:author="Василий Петров" w:date="2017-10-11T09:29:00Z">
        <w:r w:rsidR="007B5123">
          <w:rPr>
            <w:rFonts w:ascii="Times New Roman" w:hAnsi="Times New Roman" w:cs="Times New Roman"/>
            <w:sz w:val="28"/>
          </w:rPr>
          <w:t>Пользователь</w:t>
        </w:r>
        <w:r w:rsidR="007B5123">
          <w:rPr>
            <w:rFonts w:ascii="Times New Roman" w:hAnsi="Times New Roman" w:cs="Times New Roman"/>
            <w:sz w:val="28"/>
          </w:rPr>
          <w:t xml:space="preserve"> </w:t>
        </w:r>
      </w:ins>
      <w:r w:rsidR="00787C8C">
        <w:rPr>
          <w:rFonts w:ascii="Times New Roman" w:hAnsi="Times New Roman" w:cs="Times New Roman"/>
          <w:sz w:val="28"/>
        </w:rPr>
        <w:t>удаляет вакансии, которые не соответствуют правилам сайта</w:t>
      </w:r>
      <w:r>
        <w:rPr>
          <w:rFonts w:ascii="Times New Roman" w:hAnsi="Times New Roman" w:cs="Times New Roman"/>
          <w:sz w:val="28"/>
        </w:rPr>
        <w:t>.</w:t>
      </w:r>
      <w:r w:rsidR="00787C8C">
        <w:rPr>
          <w:rFonts w:ascii="Times New Roman" w:hAnsi="Times New Roman" w:cs="Times New Roman"/>
          <w:sz w:val="28"/>
        </w:rPr>
        <w:t xml:space="preserve"> Работодатель удаляет свои вакансии.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 xml:space="preserve">выбранные вакансии </w:t>
      </w:r>
      <w:del w:id="28" w:author="Василий Петров" w:date="2017-10-11T09:29:00Z">
        <w:r w:rsidR="00787C8C" w:rsidDel="007B5123">
          <w:rPr>
            <w:rFonts w:ascii="Times New Roman" w:hAnsi="Times New Roman" w:cs="Times New Roman"/>
            <w:sz w:val="28"/>
          </w:rPr>
          <w:delText>удаляются из базы данных</w:delText>
        </w:r>
      </w:del>
      <w:ins w:id="29" w:author="Василий Петров" w:date="2017-10-11T09:29:00Z">
        <w:r w:rsidR="007B5123">
          <w:rPr>
            <w:rFonts w:ascii="Times New Roman" w:hAnsi="Times New Roman" w:cs="Times New Roman"/>
            <w:sz w:val="28"/>
          </w:rPr>
          <w:t xml:space="preserve"> помечаются в базе данных, как удаленные</w:t>
        </w:r>
      </w:ins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анкету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</w:t>
      </w:r>
      <w:r w:rsidR="000F7EC6">
        <w:rPr>
          <w:rFonts w:ascii="Times New Roman" w:hAnsi="Times New Roman" w:cs="Times New Roman"/>
          <w:sz w:val="28"/>
        </w:rPr>
        <w:t xml:space="preserve"> как администратор или соискатель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0F7EC6">
        <w:rPr>
          <w:rFonts w:ascii="Times New Roman" w:hAnsi="Times New Roman" w:cs="Times New Roman"/>
          <w:sz w:val="28"/>
        </w:rPr>
        <w:t>Администратор, 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30" w:author="Василий Петров" w:date="2017-10-11T09:27:00Z">
        <w:r w:rsidR="000F7EC6" w:rsidDel="007B5123">
          <w:rPr>
            <w:rFonts w:ascii="Times New Roman" w:hAnsi="Times New Roman" w:cs="Times New Roman"/>
            <w:sz w:val="28"/>
          </w:rPr>
          <w:delText>удаление анкеты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del w:id="31" w:author="Василий Петров" w:date="2017-10-11T09:28:00Z">
        <w:r w:rsidR="000F7EC6" w:rsidDel="007B5123">
          <w:rPr>
            <w:rFonts w:ascii="Times New Roman" w:hAnsi="Times New Roman" w:cs="Times New Roman"/>
            <w:sz w:val="28"/>
          </w:rPr>
          <w:delText xml:space="preserve">Администратор </w:delText>
        </w:r>
      </w:del>
      <w:ins w:id="32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>Пользователь</w:t>
        </w:r>
        <w:r w:rsidR="007B5123">
          <w:rPr>
            <w:rFonts w:ascii="Times New Roman" w:hAnsi="Times New Roman" w:cs="Times New Roman"/>
            <w:sz w:val="28"/>
          </w:rPr>
          <w:t xml:space="preserve"> </w:t>
        </w:r>
      </w:ins>
      <w:r w:rsidR="000F7EC6">
        <w:rPr>
          <w:rFonts w:ascii="Times New Roman" w:hAnsi="Times New Roman" w:cs="Times New Roman"/>
          <w:sz w:val="28"/>
        </w:rPr>
        <w:t>удаляет анкеты, которые не соответствуют правилам сайта. Соискатель удаляет свою анкету.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0F7EC6">
        <w:rPr>
          <w:rFonts w:ascii="Times New Roman" w:hAnsi="Times New Roman" w:cs="Times New Roman"/>
          <w:sz w:val="28"/>
        </w:rPr>
        <w:t>выбранные анкеты</w:t>
      </w:r>
      <w:ins w:id="33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 xml:space="preserve"> </w:t>
        </w:r>
      </w:ins>
      <w:del w:id="34" w:author="Василий Петров" w:date="2017-10-11T09:28:00Z">
        <w:r w:rsidR="000F7EC6" w:rsidDel="007B5123">
          <w:rPr>
            <w:rFonts w:ascii="Times New Roman" w:hAnsi="Times New Roman" w:cs="Times New Roman"/>
            <w:sz w:val="28"/>
          </w:rPr>
          <w:delText xml:space="preserve"> удаляются из базы данных</w:delText>
        </w:r>
      </w:del>
      <w:ins w:id="35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>помечаются в базе данных, как удаленные</w:t>
        </w:r>
      </w:ins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E82996" w:rsidRDefault="00CB39A8" w:rsidP="004A2E3E">
      <w:pPr>
        <w:jc w:val="both"/>
        <w:rPr>
          <w:rFonts w:ascii="Times New Roman" w:hAnsi="Times New Roman" w:cs="Times New Roman"/>
          <w:sz w:val="28"/>
        </w:rPr>
      </w:pP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4A2E3E">
        <w:rPr>
          <w:rFonts w:ascii="Times New Roman" w:hAnsi="Times New Roman" w:cs="Times New Roman"/>
          <w:b/>
          <w:sz w:val="32"/>
          <w:szCs w:val="32"/>
        </w:rPr>
        <w:t>. Диаграмма прецедентов</w:t>
      </w:r>
    </w:p>
    <w:p w:rsidR="004A2E3E" w:rsidRPr="004A2E3E" w:rsidRDefault="004A2E3E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4A2E3E" w:rsidRDefault="000F7EC6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FB24E7" wp14:editId="497AACE1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1. Диаграмма </w:t>
      </w:r>
      <w:r w:rsidR="000F7EC6">
        <w:rPr>
          <w:rFonts w:ascii="Times New Roman" w:hAnsi="Times New Roman" w:cs="Times New Roman"/>
          <w:sz w:val="28"/>
          <w:szCs w:val="32"/>
        </w:rPr>
        <w:t>прецедентов</w:t>
      </w: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Этап №2</w:t>
      </w:r>
    </w:p>
    <w:p w:rsidR="00D60100" w:rsidRDefault="00D60100" w:rsidP="00D60100">
      <w:pPr>
        <w:jc w:val="both"/>
        <w:rPr>
          <w:rFonts w:ascii="Times New Roman" w:hAnsi="Times New Roman" w:cs="Times New Roman"/>
          <w:b/>
          <w:sz w:val="32"/>
        </w:rPr>
      </w:pPr>
      <w:r w:rsidRPr="00367153">
        <w:rPr>
          <w:rFonts w:ascii="Times New Roman" w:hAnsi="Times New Roman" w:cs="Times New Roman"/>
          <w:b/>
          <w:sz w:val="32"/>
        </w:rPr>
        <w:t xml:space="preserve">2. </w:t>
      </w:r>
      <w:r>
        <w:rPr>
          <w:rFonts w:ascii="Times New Roman" w:hAnsi="Times New Roman" w:cs="Times New Roman"/>
          <w:b/>
          <w:sz w:val="32"/>
        </w:rPr>
        <w:t>Описание классов</w:t>
      </w:r>
    </w:p>
    <w:p w:rsid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Предметная область: кадровое агентство.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2.1 </w:t>
      </w:r>
      <w:r w:rsidRPr="00FE43AC">
        <w:rPr>
          <w:rFonts w:ascii="Times New Roman" w:hAnsi="Times New Roman" w:cs="Times New Roman"/>
          <w:sz w:val="28"/>
          <w:u w:val="single"/>
        </w:rPr>
        <w:t>Пользователи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 w:rsidRPr="00D60100">
        <w:rPr>
          <w:rFonts w:ascii="Times New Roman" w:hAnsi="Times New Roman" w:cs="Times New Roman"/>
          <w:sz w:val="28"/>
          <w:lang w:val="en-US"/>
        </w:rPr>
        <w:tab/>
        <w:t xml:space="preserve">1.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– базовый пользователь</w:t>
      </w:r>
      <w:bookmarkStart w:id="36" w:name="_GoBack"/>
      <w:bookmarkEnd w:id="36"/>
    </w:p>
    <w:p w:rsidR="00D60100" w:rsidRDefault="00D60100" w:rsidP="00D60100">
      <w:pPr>
        <w:pStyle w:val="a3"/>
      </w:pPr>
      <w:r>
        <w:tab/>
      </w:r>
      <w:r>
        <w:tab/>
        <w:t xml:space="preserve">-ID: </w:t>
      </w:r>
      <w:proofErr w:type="spellStart"/>
      <w:r>
        <w:t>int</w:t>
      </w:r>
      <w:proofErr w:type="spellEnd"/>
      <w:r>
        <w:t>;</w:t>
      </w:r>
    </w:p>
    <w:p w:rsidR="00D60100" w:rsidRDefault="00D60100" w:rsidP="00D60100">
      <w:pPr>
        <w:pStyle w:val="a3"/>
      </w:pPr>
      <w:r>
        <w:tab/>
      </w:r>
      <w:r>
        <w:tab/>
        <w:t>-login: string;</w:t>
      </w:r>
    </w:p>
    <w:p w:rsidR="00D60100" w:rsidRDefault="00D60100" w:rsidP="00D60100">
      <w:pPr>
        <w:pStyle w:val="a3"/>
      </w:pPr>
      <w:r>
        <w:tab/>
      </w:r>
      <w:r>
        <w:tab/>
        <w:t>-password: string;</w:t>
      </w:r>
    </w:p>
    <w:p w:rsidR="00D60100" w:rsidRDefault="00D60100" w:rsidP="00D60100">
      <w:pPr>
        <w:pStyle w:val="a3"/>
      </w:pPr>
      <w:r>
        <w:tab/>
      </w:r>
      <w:r>
        <w:tab/>
        <w:t>-name: string;</w:t>
      </w:r>
    </w:p>
    <w:p w:rsidR="00D60100" w:rsidRDefault="00D60100" w:rsidP="00D60100">
      <w:pPr>
        <w:pStyle w:val="a3"/>
      </w:pPr>
      <w:r>
        <w:tab/>
      </w:r>
      <w:r>
        <w:tab/>
        <w:t xml:space="preserve">+log </w:t>
      </w:r>
      <w:proofErr w:type="gramStart"/>
      <w:r>
        <w:t>in(</w:t>
      </w:r>
      <w:proofErr w:type="gramEnd"/>
      <w:r>
        <w:t>);</w:t>
      </w:r>
    </w:p>
    <w:p w:rsidR="00D60100" w:rsidRDefault="00D60100" w:rsidP="00D60100">
      <w:pPr>
        <w:pStyle w:val="a3"/>
      </w:pPr>
      <w:r>
        <w:tab/>
      </w:r>
      <w:r>
        <w:tab/>
        <w:t xml:space="preserve">+log </w:t>
      </w:r>
      <w:proofErr w:type="gramStart"/>
      <w:r>
        <w:t>out(</w:t>
      </w:r>
      <w:proofErr w:type="gramEnd"/>
      <w:r>
        <w:t>);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2. Aspirant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– соискатель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3. Employer 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– работодатель</w:t>
      </w:r>
    </w:p>
    <w:p w:rsidR="00D60100" w:rsidRDefault="00D60100" w:rsidP="00D60100">
      <w:pPr>
        <w:pStyle w:val="a3"/>
      </w:pPr>
      <w:r>
        <w:tab/>
      </w:r>
      <w:r>
        <w:tab/>
        <w:t>-</w:t>
      </w:r>
      <w:proofErr w:type="spellStart"/>
      <w:r>
        <w:t>sphereOfActivity</w:t>
      </w:r>
      <w:proofErr w:type="spellEnd"/>
      <w:r>
        <w:t>: string;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4. Administrator 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– администратор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getSummaries</w:t>
      </w:r>
      <w:proofErr w:type="spellEnd"/>
      <w:r w:rsidRPr="00FE43AC">
        <w:t>(</w:t>
      </w:r>
      <w:proofErr w:type="gramEnd"/>
      <w:r w:rsidRPr="00FE43AC">
        <w:t>): Summary[0..*]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deleteVacancy</w:t>
      </w:r>
      <w:proofErr w:type="spellEnd"/>
      <w:r w:rsidRPr="00FE43AC">
        <w:t>(</w:t>
      </w:r>
      <w:proofErr w:type="gramEnd"/>
      <w:r w:rsidRPr="00FE43AC">
        <w:t xml:space="preserve">in ID: </w:t>
      </w:r>
      <w:proofErr w:type="spellStart"/>
      <w:r w:rsidRPr="00FE43AC">
        <w:t>int</w:t>
      </w:r>
      <w:proofErr w:type="spellEnd"/>
      <w:r w:rsidRPr="00FE43AC">
        <w:t xml:space="preserve">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4C2E60">
        <w:rPr>
          <w:rFonts w:ascii="Times New Roman" w:hAnsi="Times New Roman" w:cs="Times New Roman"/>
          <w:sz w:val="28"/>
          <w:lang w:val="en-US"/>
        </w:rPr>
        <w:tab/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2.2 </w:t>
      </w:r>
      <w:r>
        <w:rPr>
          <w:rFonts w:ascii="Times New Roman" w:hAnsi="Times New Roman" w:cs="Times New Roman"/>
          <w:sz w:val="28"/>
          <w:u w:val="single"/>
        </w:rPr>
        <w:t>Бизнес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логика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 w:rsidRPr="00D60100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Filter_summary</w:t>
      </w:r>
      <w:proofErr w:type="spellEnd"/>
      <w:r>
        <w:rPr>
          <w:rFonts w:ascii="Times New Roman" w:hAnsi="Times New Roman" w:cs="Times New Roman"/>
          <w:sz w:val="28"/>
        </w:rPr>
        <w:t xml:space="preserve"> – фильтры для резюме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LowAge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filterForProfession</w:t>
      </w:r>
      <w:proofErr w:type="spellEnd"/>
      <w:r w:rsidRPr="00D3482F">
        <w:t>(</w:t>
      </w:r>
      <w:proofErr w:type="gramEnd"/>
      <w:r w:rsidRPr="00D3482F">
        <w:t>in profs: string, in sums: Summary[0..*]): Summary[0..*]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prof: string, 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Filter_vacancy</w:t>
      </w:r>
      <w:proofErr w:type="spellEnd"/>
      <w:r>
        <w:rPr>
          <w:rFonts w:ascii="Times New Roman" w:hAnsi="Times New Roman" w:cs="Times New Roman"/>
          <w:sz w:val="28"/>
        </w:rPr>
        <w:t xml:space="preserve"> – фильтры для вакансий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age: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60100" w:rsidRDefault="00D60100" w:rsidP="00D60100">
      <w:pPr>
        <w:pStyle w:val="a3"/>
      </w:pPr>
      <w:r>
        <w:lastRenderedPageBreak/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60100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2.3 </w:t>
      </w:r>
      <w:r>
        <w:rPr>
          <w:rFonts w:ascii="Times New Roman" w:hAnsi="Times New Roman" w:cs="Times New Roman"/>
          <w:sz w:val="28"/>
          <w:u w:val="single"/>
        </w:rPr>
        <w:t>Объекты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доступа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к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данным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DAO_summary</w:t>
      </w:r>
      <w:proofErr w:type="spellEnd"/>
      <w:r w:rsidRPr="00D60100">
        <w:rPr>
          <w:rFonts w:ascii="Times New Roman" w:hAnsi="Times New Roman" w:cs="Times New Roman"/>
          <w:sz w:val="28"/>
          <w:lang w:val="en-US"/>
        </w:rPr>
        <w:t xml:space="preserve"> (aggregates</w:t>
      </w:r>
      <w:r>
        <w:rPr>
          <w:rFonts w:ascii="Times New Roman" w:hAnsi="Times New Roman" w:cs="Times New Roman"/>
          <w:sz w:val="28"/>
          <w:lang w:val="en-US"/>
        </w:rPr>
        <w:t xml:space="preserve"> Summary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дао</w:t>
      </w:r>
      <w:proofErr w:type="spellEnd"/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резюме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addSummary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FIrst_name</w:t>
      </w:r>
      <w:proofErr w:type="spellEnd"/>
      <w:r w:rsidRPr="00D3482F">
        <w:t xml:space="preserve">: string in </w:t>
      </w:r>
      <w:proofErr w:type="spellStart"/>
      <w:r w:rsidRPr="00D3482F">
        <w:t>Last_name</w:t>
      </w:r>
      <w:proofErr w:type="spellEnd"/>
      <w:r w:rsidRPr="00D3482F">
        <w:t xml:space="preserve">: string, in Age: </w:t>
      </w:r>
      <w:proofErr w:type="spellStart"/>
      <w:r w:rsidRPr="00D3482F">
        <w:t>int</w:t>
      </w:r>
      <w:proofErr w:type="spellEnd"/>
      <w:r w:rsidRPr="00D3482F">
        <w:t xml:space="preserve">, in Profession: string, 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Pr="00D3482F" w:rsidRDefault="00D60100" w:rsidP="00D60100">
      <w:pPr>
        <w:pStyle w:val="a3"/>
      </w:pPr>
      <w:r w:rsidRPr="00D3482F">
        <w:tab/>
      </w:r>
      <w:r w:rsidRPr="00D3482F">
        <w:tab/>
        <w:t>+</w:t>
      </w:r>
      <w:proofErr w:type="spellStart"/>
      <w:proofErr w:type="gramStart"/>
      <w:r w:rsidRPr="00D3482F">
        <w:t>deleteSummary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getAllSummary</w:t>
      </w:r>
      <w:proofErr w:type="spellEnd"/>
      <w:r w:rsidRPr="00D3482F">
        <w:t>(</w:t>
      </w:r>
      <w:proofErr w:type="gramEnd"/>
      <w:r w:rsidRPr="00D3482F">
        <w:t>): Summary[0..*]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DAO_vacancy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Pr="00D0171B">
        <w:rPr>
          <w:rFonts w:ascii="Times New Roman" w:hAnsi="Times New Roman" w:cs="Times New Roman"/>
          <w:sz w:val="28"/>
          <w:lang w:val="en-US"/>
        </w:rPr>
        <w:t>aggregates</w:t>
      </w:r>
      <w:r>
        <w:rPr>
          <w:rFonts w:ascii="Times New Roman" w:hAnsi="Times New Roman" w:cs="Times New Roman"/>
          <w:sz w:val="28"/>
          <w:lang w:val="en-US"/>
        </w:rPr>
        <w:t xml:space="preserve"> Vacancy)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дао</w:t>
      </w:r>
      <w:proofErr w:type="spellEnd"/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вакансий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addVacancy</w:t>
      </w:r>
      <w:proofErr w:type="spellEnd"/>
      <w:r w:rsidRPr="00D3482F">
        <w:t>(</w:t>
      </w:r>
      <w:proofErr w:type="gramEnd"/>
      <w:r w:rsidRPr="00D3482F">
        <w:t xml:space="preserve">in Head: string, in </w:t>
      </w:r>
      <w:proofErr w:type="spellStart"/>
      <w:r w:rsidRPr="00D3482F">
        <w:t>Lowest_age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deleteVacancy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getAllVacancy</w:t>
      </w:r>
      <w:proofErr w:type="spellEnd"/>
      <w:r w:rsidRPr="00D3482F">
        <w:t>(</w:t>
      </w:r>
      <w:proofErr w:type="gramEnd"/>
      <w:r w:rsidRPr="00D3482F">
        <w:t>): Vacancy[0..*]</w:t>
      </w:r>
      <w:r>
        <w:t>;</w:t>
      </w:r>
    </w:p>
    <w:p w:rsidR="00D60100" w:rsidRDefault="00D60100" w:rsidP="00D60100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2.4 </w:t>
      </w:r>
      <w:r>
        <w:rPr>
          <w:rFonts w:ascii="Times New Roman" w:hAnsi="Times New Roman" w:cs="Times New Roman"/>
          <w:sz w:val="28"/>
          <w:u w:val="single"/>
        </w:rPr>
        <w:t>Объекты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>-</w:t>
      </w:r>
      <w:r>
        <w:rPr>
          <w:rFonts w:ascii="Times New Roman" w:hAnsi="Times New Roman" w:cs="Times New Roman"/>
          <w:sz w:val="28"/>
          <w:u w:val="single"/>
        </w:rPr>
        <w:t>значения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1. Summary</w:t>
      </w:r>
      <w:r>
        <w:rPr>
          <w:rFonts w:ascii="Times New Roman" w:hAnsi="Times New Roman" w:cs="Times New Roman"/>
          <w:sz w:val="28"/>
        </w:rPr>
        <w:t xml:space="preserve"> – резюме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fIrst_name</w:t>
      </w:r>
      <w:proofErr w:type="spellEnd"/>
      <w:r w:rsidRPr="00D3482F">
        <w:t>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last_name</w:t>
      </w:r>
      <w:proofErr w:type="spellEnd"/>
      <w:r w:rsidRPr="00D3482F">
        <w:t>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-age: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-profession: </w:t>
      </w:r>
      <w:proofErr w:type="gramStart"/>
      <w:r w:rsidRPr="00D3482F">
        <w:t>string[</w:t>
      </w:r>
      <w:proofErr w:type="gramEnd"/>
      <w:r w:rsidRPr="00D3482F">
        <w:t>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date_of_</w:t>
      </w:r>
      <w:proofErr w:type="gramStart"/>
      <w:r w:rsidRPr="00D3482F">
        <w:t>publication</w:t>
      </w:r>
      <w:proofErr w:type="spellEnd"/>
      <w:r w:rsidRPr="00D3482F">
        <w:t xml:space="preserve"> :</w:t>
      </w:r>
      <w:proofErr w:type="gramEnd"/>
      <w:r w:rsidRPr="00D3482F">
        <w:t xml:space="preserve"> date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-experience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-info: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2. Vacancy</w:t>
      </w:r>
      <w:r>
        <w:rPr>
          <w:rFonts w:ascii="Times New Roman" w:hAnsi="Times New Roman" w:cs="Times New Roman"/>
          <w:sz w:val="28"/>
        </w:rPr>
        <w:t xml:space="preserve"> – вакансия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-head: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date_of_publication</w:t>
      </w:r>
      <w:proofErr w:type="spellEnd"/>
      <w:r w:rsidRPr="00D3482F">
        <w:t>: date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  <w:t>-</w:t>
      </w:r>
      <w:proofErr w:type="spellStart"/>
      <w:r>
        <w:t>lowest_age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60100" w:rsidRDefault="00D60100" w:rsidP="00D60100">
      <w:pPr>
        <w:pStyle w:val="a3"/>
      </w:pPr>
      <w:r>
        <w:tab/>
      </w:r>
      <w:r>
        <w:tab/>
      </w:r>
      <w:r w:rsidRPr="00D3482F">
        <w:t>-info: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60100" w:rsidRDefault="00D60100" w:rsidP="00D60100">
      <w:pPr>
        <w:rPr>
          <w:rFonts w:ascii="Times New Roman" w:hAnsi="Times New Roman" w:cs="Times New Roman"/>
          <w:b/>
          <w:lang w:val="en-US"/>
        </w:rPr>
      </w:pPr>
      <w:r w:rsidRPr="00D60100">
        <w:rPr>
          <w:lang w:val="en-US"/>
        </w:rPr>
        <w:tab/>
      </w:r>
      <w:r w:rsidRPr="00D60100">
        <w:rPr>
          <w:rFonts w:ascii="Times New Roman" w:hAnsi="Times New Roman" w:cs="Times New Roman"/>
          <w:b/>
          <w:sz w:val="32"/>
          <w:lang w:val="en-US"/>
        </w:rPr>
        <w:t xml:space="preserve">3. </w:t>
      </w:r>
      <w:r w:rsidRPr="00F75315">
        <w:rPr>
          <w:rFonts w:ascii="Times New Roman" w:hAnsi="Times New Roman" w:cs="Times New Roman"/>
          <w:b/>
          <w:sz w:val="32"/>
        </w:rPr>
        <w:t>Диаграмма</w:t>
      </w:r>
      <w:r w:rsidRPr="00D60100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75315">
        <w:rPr>
          <w:rFonts w:ascii="Times New Roman" w:hAnsi="Times New Roman" w:cs="Times New Roman"/>
          <w:b/>
          <w:sz w:val="32"/>
        </w:rPr>
        <w:t>классов</w:t>
      </w:r>
    </w:p>
    <w:p w:rsidR="00D60100" w:rsidRDefault="00D60100" w:rsidP="00D60100">
      <w:pPr>
        <w:rPr>
          <w:rFonts w:ascii="Times New Roman" w:hAnsi="Times New Roman" w:cs="Times New Roman"/>
          <w:sz w:val="28"/>
        </w:rPr>
      </w:pPr>
      <w:r w:rsidRPr="00D60100">
        <w:rPr>
          <w:rFonts w:ascii="Times New Roman" w:hAnsi="Times New Roman" w:cs="Times New Roman"/>
          <w:b/>
          <w:sz w:val="40"/>
          <w:lang w:val="en-US"/>
        </w:rPr>
        <w:tab/>
      </w:r>
      <w:r w:rsidRPr="00F75315">
        <w:rPr>
          <w:rFonts w:ascii="Times New Roman" w:hAnsi="Times New Roman" w:cs="Times New Roman"/>
          <w:sz w:val="28"/>
        </w:rPr>
        <w:t xml:space="preserve">Разработанная диаграмма классов представлена на рисунке </w:t>
      </w:r>
      <w:r>
        <w:rPr>
          <w:rFonts w:ascii="Times New Roman" w:hAnsi="Times New Roman" w:cs="Times New Roman"/>
          <w:sz w:val="28"/>
        </w:rPr>
        <w:t>2.</w:t>
      </w:r>
    </w:p>
    <w:p w:rsidR="00D60100" w:rsidRDefault="00D60100" w:rsidP="00D6010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02024AE" wp14:editId="4C2C143B">
            <wp:extent cx="5940425" cy="3890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E0" w:rsidRPr="00A922E0" w:rsidRDefault="00D60100" w:rsidP="00D6010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>. Диаграмма классов</w:t>
      </w:r>
    </w:p>
    <w:sectPr w:rsidR="00A922E0" w:rsidRPr="00A9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силий Петров">
    <w15:presenceInfo w15:providerId="Windows Live" w15:userId="820bc9e4a4cde0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3E"/>
    <w:rsid w:val="000F7EC6"/>
    <w:rsid w:val="001C05F8"/>
    <w:rsid w:val="00334031"/>
    <w:rsid w:val="004779DD"/>
    <w:rsid w:val="004A2E3E"/>
    <w:rsid w:val="004E5C53"/>
    <w:rsid w:val="00787C8C"/>
    <w:rsid w:val="007B5123"/>
    <w:rsid w:val="00991AE6"/>
    <w:rsid w:val="00A922E0"/>
    <w:rsid w:val="00CB39A8"/>
    <w:rsid w:val="00D60100"/>
    <w:rsid w:val="00D74049"/>
    <w:rsid w:val="00E414F0"/>
    <w:rsid w:val="00F044B3"/>
    <w:rsid w:val="00F54EBC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C3FC7"/>
  <w15:chartTrackingRefBased/>
  <w15:docId w15:val="{75EA4DE7-2D8F-498A-8E92-17ACB07F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60100"/>
    <w:pPr>
      <w:spacing w:after="200" w:line="240" w:lineRule="auto"/>
      <w:contextualSpacing/>
      <w:jc w:val="both"/>
    </w:pPr>
    <w:rPr>
      <w:rFonts w:ascii="Courier New" w:hAnsi="Courier New" w:cs="Times New Roman"/>
      <w:sz w:val="24"/>
      <w:lang w:val="en-US"/>
    </w:rPr>
  </w:style>
  <w:style w:type="character" w:customStyle="1" w:styleId="a4">
    <w:name w:val="Код Знак"/>
    <w:basedOn w:val="a0"/>
    <w:link w:val="a3"/>
    <w:rsid w:val="00D60100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2017-10-11T06:23:00Z</dcterms:created>
  <dcterms:modified xsi:type="dcterms:W3CDTF">2017-10-11T06:45:00Z</dcterms:modified>
</cp:coreProperties>
</file>